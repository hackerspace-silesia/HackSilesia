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del w:id="0" w:author="Unknown Author" w:date="2017-07-30T20:41:48Z">
        <w:r>
          <w:rPr>
            <w:b/>
            <w:color w:val="FF0000"/>
          </w:rPr>
          <w:delText>Regulamin</w:delText>
        </w:r>
      </w:del>
      <w:del w:id="1" w:author="Unknown Author" w:date="2017-07-30T20:40:26Z">
        <w:r>
          <w:rPr>
            <w:b/>
            <w:strike/>
            <w:color w:val="FF0000"/>
          </w:rPr>
          <w:delText>Deklaracja udziału w</w:delText>
        </w:r>
      </w:del>
      <w:del w:id="2" w:author="Unknown Author" w:date="2017-07-30T20:41:48Z">
        <w:r>
          <w:rPr>
            <w:b/>
            <w:strike/>
            <w:color w:val="FF0000"/>
          </w:rPr>
          <w:delText xml:space="preserve"> HackSilesia w dniach 8-9.09.2017r.</w:delText>
        </w:r>
      </w:del>
      <w:ins w:id="3" w:author="Unknown Author" w:date="2017-07-30T20:42:54Z">
        <w:r>
          <w:rPr/>
          <w:t>Regulamin HackSilesia 8-9.</w:t>
        </w:r>
      </w:ins>
      <w:ins w:id="4" w:author="Unknown Author" w:date="2017-07-30T20:43:00Z">
        <w:r>
          <w:rPr/>
          <w:t>IX.2017</w:t>
        </w:r>
      </w:ins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/>
      </w:pPr>
      <w:r>
        <w:rPr>
          <w:b/>
        </w:rPr>
        <w:t>§ 1 Postanowienia ogólne</w:t>
      </w:r>
    </w:p>
    <w:p>
      <w:pPr>
        <w:pStyle w:val="Normal"/>
        <w:spacing w:lineRule="auto" w:line="360"/>
        <w:jc w:val="both"/>
        <w:rPr/>
      </w:pPr>
      <w:r>
        <w:rPr/>
        <w:t xml:space="preserve">1. Szczegółowe informacje o hackathonie znajdują się na stronie </w:t>
      </w:r>
      <w:hyperlink r:id="rId2">
        <w:r>
          <w:rPr>
            <w:rStyle w:val="InternetLink"/>
          </w:rPr>
          <w:t>www.hacksilesia.pl</w:t>
        </w:r>
      </w:hyperlink>
    </w:p>
    <w:p>
      <w:pPr>
        <w:pStyle w:val="Normal"/>
        <w:spacing w:lineRule="auto" w:line="360"/>
        <w:jc w:val="both"/>
        <w:rPr>
          <w:color w:val="000000"/>
        </w:rPr>
      </w:pPr>
      <w:r>
        <w:rPr>
          <w:b/>
          <w:color w:val="000000"/>
          <w:rPrChange w:id="0" w:author="Unknown Author" w:date="2017-07-30T20:43:16Z"/>
        </w:rPr>
        <w:t>2. HackSilesia jest wydarzeniem</w:t>
      </w:r>
      <w:bookmarkStart w:id="0" w:name="_GoBack"/>
      <w:bookmarkEnd w:id="0"/>
      <w:r>
        <w:rPr>
          <w:b/>
          <w:color w:val="000000"/>
          <w:rPrChange w:id="0" w:author="Unknown Author" w:date="2017-07-30T20:43:16Z"/>
        </w:rPr>
        <w:t xml:space="preserve"> prospołecznym. Wszystkie projekty, które powstają w czasie hackathonu </w:t>
      </w:r>
      <w:ins w:id="7" w:author="Unknown Author" w:date="2017-07-30T20:44:06Z">
        <w:r>
          <w:rPr>
            <w:b/>
            <w:color w:val="000000"/>
          </w:rPr>
          <w:t xml:space="preserve">domyślnie </w:t>
        </w:r>
      </w:ins>
      <w:r>
        <w:rPr>
          <w:b/>
          <w:color w:val="000000"/>
          <w:rPrChange w:id="0" w:author="Unknown Author" w:date="2017-07-30T20:43:16Z"/>
        </w:rPr>
        <w:t xml:space="preserve">będą udostępniane na otwartej licencji. </w:t>
      </w:r>
    </w:p>
    <w:p>
      <w:pPr>
        <w:pStyle w:val="Normal"/>
        <w:spacing w:lineRule="auto" w:line="360"/>
        <w:jc w:val="both"/>
        <w:rPr/>
      </w:pPr>
      <w:r>
        <w:rPr/>
        <w:t xml:space="preserve">3. Do udziału w hackathonie niezbędna jest pisemna akceptacja przez Uczestnika hackathonu HackSilesia niniejszego Regulaminu oraz przesłanie jej drogą mailową w formie skanu na adres </w:t>
      </w:r>
      <w:hyperlink r:id="rId3">
        <w:r>
          <w:rPr>
            <w:rStyle w:val="InternetLink"/>
          </w:rPr>
          <w:t>kontakt@hacksilesia.pl</w:t>
        </w:r>
      </w:hyperlink>
      <w:r>
        <w:rPr/>
        <w:t>.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§ 2 Przyjmowanie zgłoszeń</w:t>
      </w:r>
    </w:p>
    <w:p>
      <w:pPr>
        <w:pStyle w:val="Normal"/>
        <w:spacing w:lineRule="auto" w:line="360"/>
        <w:jc w:val="both"/>
        <w:rPr/>
      </w:pPr>
      <w:r>
        <w:rPr/>
        <w:t>1. Zgłoszenia przyjmowane są do dnia 05</w:t>
      </w:r>
      <w:r>
        <w:rPr>
          <w:color w:val="000000"/>
        </w:rPr>
        <w:t>.09.2017 r.</w:t>
      </w:r>
    </w:p>
    <w:p>
      <w:pPr>
        <w:pStyle w:val="Normal"/>
        <w:spacing w:lineRule="auto" w:line="360"/>
        <w:jc w:val="both"/>
        <w:rPr/>
      </w:pPr>
      <w:r>
        <w:rPr/>
        <w:t xml:space="preserve">2. Rozpatrywane będą tylko zgłoszenia kompletne i nie zawierające braków formalnych. </w:t>
      </w:r>
    </w:p>
    <w:p>
      <w:pPr>
        <w:pStyle w:val="Normal"/>
        <w:spacing w:lineRule="auto" w:line="360"/>
        <w:jc w:val="both"/>
        <w:rPr/>
      </w:pPr>
      <w:r>
        <w:rPr/>
        <w:t>3. Za datę wpływu deklaracji uważa się dzień złożenia kompletnej i niewadliwej deklaracji.</w:t>
      </w:r>
    </w:p>
    <w:p>
      <w:pPr>
        <w:pStyle w:val="Normal"/>
        <w:spacing w:lineRule="auto" w:line="360"/>
        <w:jc w:val="both"/>
        <w:rPr/>
      </w:pPr>
      <w:r>
        <w:rPr/>
        <w:t>4. Organizator powiadomi zakwalifikowanych do udziału w hackathonie Uczestników po ustaleniu ostatecznej listy Uczestników.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§ 3 Koszty Uczestnictwa</w:t>
      </w:r>
    </w:p>
    <w:p>
      <w:pPr>
        <w:pStyle w:val="Normal"/>
        <w:spacing w:lineRule="auto" w:line="360"/>
        <w:jc w:val="both"/>
        <w:rPr/>
      </w:pPr>
      <w:r>
        <w:rPr/>
        <w:t>1. Koszt udziału w HackSilesia wynosi 250 zł.</w:t>
      </w:r>
    </w:p>
    <w:p>
      <w:pPr>
        <w:pStyle w:val="Normal"/>
        <w:spacing w:lineRule="auto" w:line="360"/>
        <w:jc w:val="both"/>
        <w:rPr/>
      </w:pPr>
      <w:r>
        <w:rPr/>
        <w:t>2. Dzięki wsparciu sponsorów, koszt udziału w HackSilesia w całości pokrywany jest przez Organizatorów.</w:t>
      </w:r>
    </w:p>
    <w:p>
      <w:pPr>
        <w:pStyle w:val="Normal"/>
        <w:spacing w:lineRule="auto" w:line="360"/>
        <w:jc w:val="both"/>
        <w:rPr/>
      </w:pPr>
      <w:r>
        <w:rPr/>
        <w:t>3. Uczestnik zobowiązuje się do zwrócenia Organizatorowi kwoty odpowiadającej kosztowi niewykorzystanego przez Uczestnika miejsca, jeżeli zrezygnuje z udziału w hackathonie bez uzasadnionej przyczyny.</w:t>
      </w:r>
    </w:p>
    <w:p>
      <w:pPr>
        <w:pStyle w:val="Normal"/>
        <w:spacing w:lineRule="auto" w:line="360"/>
        <w:jc w:val="both"/>
        <w:rPr/>
      </w:pPr>
      <w:r>
        <w:rPr/>
        <w:t xml:space="preserve">4. Ocena przyczyny, dla której Uczestnik nie bierze udziału w HackSilesia, dokonywana jest każdorazowo przez Organizatora. </w:t>
      </w:r>
    </w:p>
    <w:p>
      <w:pPr>
        <w:pStyle w:val="Normal"/>
        <w:spacing w:lineRule="auto" w:line="360"/>
        <w:jc w:val="both"/>
        <w:rPr/>
      </w:pPr>
      <w:r>
        <w:rPr/>
        <w:t>5. Uczestnik może zostać zwolniony z obowiązku naprawienia szkody, jeżeli powiadomi Organizatora o braku możliwości udziału na co najmniej 48 godzin przed terminem hackathonu oraz poda przyczynę uniemożliwiającą wzięcie udziału.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Oświadczenia Uczestnika</w:t>
      </w:r>
    </w:p>
    <w:p>
      <w:pPr>
        <w:pStyle w:val="Normal"/>
        <w:spacing w:lineRule="auto" w:line="360"/>
        <w:jc w:val="both"/>
        <w:rPr/>
      </w:pPr>
      <w:r>
        <w:rPr/>
        <w:t>W przypadku zakwalifikowania się do udziału, zobowiązuję się do stawienia się i uczestniczenia w hackathonieHackSilesia #3, który odbędzie się w terminie 8-9 września 2017 roku.</w:t>
      </w:r>
    </w:p>
    <w:p>
      <w:pPr>
        <w:pStyle w:val="Normal"/>
        <w:spacing w:lineRule="auto" w:line="360"/>
        <w:jc w:val="both"/>
        <w:rPr/>
      </w:pPr>
      <w:r>
        <w:rPr/>
        <w:t>Ponadto oświadczam, że w przypadku nieusprawiedliwionej nieobecności zobowiązuję się ponieść wskazane w Regulaminie koszty uczestnictwa.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Jednocześnie oświadczam, iż w związku z udziałem w projekcie/warsztatach wyrażam zgodę na ich rejestrowanie w formie fotograficznej i/lub audiowizualnej oraz wykorzystanie tak pozyskanych materiałów z moim wizerunkiem dla potrzeb promocyjnych oraz dokumentacyjnych Organizatora bez prawa do wynagrodzenia. </w:t>
      </w:r>
      <w:r>
        <w:rPr>
          <w:color w:val="000000"/>
          <w:rPrChange w:id="0" w:author="Unknown Author" w:date="2017-07-30T20:43:47Z"/>
        </w:rPr>
        <w:t>Ponadto z uwagi na prospołeczny charakter imprezy, zgadzam się na udostępnienie projektu na otwartej licencji.</w:t>
      </w:r>
      <w:ins w:id="10" w:author="Unknown Author" w:date="2017-07-30T20:43:28Z">
        <w:r>
          <w:rPr>
            <w:color w:val="000000"/>
          </w:rPr>
          <w:t xml:space="preserve"> </w:t>
        </w:r>
      </w:ins>
      <w:ins w:id="11" w:author="Unknown Author" w:date="2017-07-30T20:43:28Z">
        <w:r>
          <w:rPr>
            <w:color w:val="000000"/>
          </w:rPr>
          <w:t>(jeśli nie wyrażasz zgody to przekreśl)</w:t>
        </w:r>
      </w:ins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–––––––––––––</w:t>
      </w:r>
    </w:p>
    <w:p>
      <w:pPr>
        <w:pStyle w:val="Normal"/>
        <w:spacing w:lineRule="auto" w:line="360"/>
        <w:jc w:val="both"/>
        <w:rPr>
          <w:i/>
          <w:i/>
        </w:rPr>
      </w:pPr>
      <w:r>
        <w:rPr>
          <w:i/>
        </w:rPr>
        <w:t>Podpis uczestnika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del w:id="12" w:author="Unknown Author" w:date="2017-07-30T20:44:20Z">
        <w:r>
          <w:rPr/>
        </w:r>
      </w:del>
    </w:p>
    <w:p>
      <w:pPr>
        <w:pStyle w:val="Normal"/>
        <w:spacing w:lineRule="auto" w:line="360"/>
        <w:jc w:val="both"/>
        <w:rPr/>
      </w:pPr>
      <w:r>
        <w:rPr/>
        <w:t xml:space="preserve">W przypadku pytań lub wątpliwości prosimy o kontakt pod adresem </w:t>
      </w:r>
    </w:p>
    <w:p>
      <w:pPr>
        <w:pStyle w:val="Normal"/>
        <w:spacing w:lineRule="auto" w:line="360" w:before="0" w:after="200"/>
        <w:jc w:val="both"/>
        <w:rPr/>
      </w:pPr>
      <w:bookmarkStart w:id="1" w:name="__DdeLink__29_1465209079"/>
      <w:bookmarkEnd w:id="1"/>
      <w:r>
        <w:rPr/>
        <w:t>kontakt@hacksilesia.pl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08"/>
  <w:autoHyphenation w:val="false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bb3d3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00000A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317e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d317e4"/>
    <w:rPr>
      <w:color w:val="2B579A"/>
      <w:shd w:fill="E6E6E6" w:val="clear"/>
    </w:rPr>
  </w:style>
  <w:style w:type="paragraph" w:styleId="Heading" w:customStyle="1">
    <w:name w:val="Heading"/>
    <w:basedOn w:val="Normal"/>
    <w:next w:val="TextBody"/>
    <w:qFormat/>
    <w:rsid w:val="00bb3d3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rsid w:val="00bb3d3e"/>
    <w:pPr>
      <w:spacing w:lineRule="auto" w:line="288" w:before="0" w:after="140"/>
    </w:pPr>
    <w:rPr/>
  </w:style>
  <w:style w:type="paragraph" w:styleId="List">
    <w:name w:val="List"/>
    <w:basedOn w:val="TextBody"/>
    <w:rsid w:val="00bb3d3e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rsid w:val="00bb3d3e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bb3d3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acksilesia.pl/" TargetMode="External"/><Relationship Id="rId3" Type="http://schemas.openxmlformats.org/officeDocument/2006/relationships/hyperlink" Target="mailto:kontakt@hacksilesia.p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61FC5-F98A-47AD-82AF-6B87CBEF3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LibreOffice/5.3.4.2$MacOSX_X86_64 LibreOffice_project/f82d347ccc0be322489bf7da61d7e4ad13fe2ff3</Application>
  <Pages>3</Pages>
  <Words>319</Words>
  <Characters>2200</Characters>
  <CharactersWithSpaces>2500</CharactersWithSpaces>
  <Paragraphs>24</Paragraphs>
  <Company>Acer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2017-07-11T09:16:00Z</dcterms:created>
  <dc:creator>Ula</dc:creator>
  <dc:description/>
  <dc:language>pl-PL</dc:language>
  <cp:lastModifiedBy/>
  <dcterms:modified xsi:type="dcterms:W3CDTF">2017-07-30T20:44:43Z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Acer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